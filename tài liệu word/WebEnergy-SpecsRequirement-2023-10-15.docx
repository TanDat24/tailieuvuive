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dj6cyyqwia2" w:id="0"/>
      <w:bookmarkEnd w:id="0"/>
      <w:r w:rsidDel="00000000" w:rsidR="00000000" w:rsidRPr="00000000">
        <w:rPr>
          <w:rtl w:val="0"/>
        </w:rPr>
        <w:t xml:space="preserve">Website quản lý năng lượng chiếu sáng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y9wb94sm2en" w:id="1"/>
      <w:bookmarkEnd w:id="1"/>
      <w:r w:rsidDel="00000000" w:rsidR="00000000" w:rsidRPr="00000000">
        <w:rPr>
          <w:rtl w:val="0"/>
        </w:rPr>
        <w:t xml:space="preserve">Meeting note - 15/10/2023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o62qax3ibek" w:id="2"/>
      <w:bookmarkEnd w:id="2"/>
      <w:r w:rsidDel="00000000" w:rsidR="00000000" w:rsidRPr="00000000">
        <w:rPr>
          <w:rtl w:val="0"/>
        </w:rPr>
        <w:t xml:space="preserve">Giới thiệu thành viên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640"/>
        <w:gridCol w:w="1800"/>
        <w:gridCol w:w="1800"/>
        <w:gridCol w:w="1800"/>
        <w:tblGridChange w:id="0">
          <w:tblGrid>
            <w:gridCol w:w="960"/>
            <w:gridCol w:w="264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trò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Anh Triết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 đề tài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triet.nguyenanh@uah.edu.vn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0909058575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Hữu Tình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 đề tài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Lâm Quang Phú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 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lamquangphu7623@gmail.com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0339254262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Thành 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(Full stack)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ngthanhtin68@gmail.com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0334127445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Huỳnh Anh Thắng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(BE)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anhthang764@gmail.com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0372554790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Ngô Gia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ngogiaphat0802@gmail.com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0933528678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Tấn Đắt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(FE)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nguyentandat00522@gmail.com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0865644426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Đan 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ins w:author="Ngô Gia Phát" w:id="0" w:date="2023-10-15T14:51:19Z">
              <w:r w:rsidDel="00000000" w:rsidR="00000000" w:rsidRPr="00000000">
                <w:rPr>
                  <w:rtl w:val="0"/>
                </w:rPr>
                <w:t xml:space="preserve">khanhvn3103@gmail.com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ins w:author="Ngô Gia Phát" w:id="1" w:date="2023-10-15T14:47:44Z">
              <w:r w:rsidDel="00000000" w:rsidR="00000000" w:rsidRPr="00000000">
                <w:rPr>
                  <w:rtl w:val="0"/>
                </w:rPr>
                <w:t xml:space="preserve">094933792143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rvrtouf96f1" w:id="3"/>
      <w:bookmarkEnd w:id="3"/>
      <w:r w:rsidDel="00000000" w:rsidR="00000000" w:rsidRPr="00000000">
        <w:rPr>
          <w:rtl w:val="0"/>
        </w:rPr>
        <w:t xml:space="preserve">Sản phẩm thực hiện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Website mô phỏng (demo) ý tưởng về một ứng dụng giúp cơ quan Bộ theo dõi được dữ liệu (tiêu thụ, hóa đơn, thiết bị) về chiếu sáng công cộng tại các địa phương.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a3pqmoqzc5ae" w:id="4"/>
      <w:bookmarkEnd w:id="4"/>
      <w:r w:rsidDel="00000000" w:rsidR="00000000" w:rsidRPr="00000000">
        <w:rPr>
          <w:rtl w:val="0"/>
        </w:rPr>
        <w:t xml:space="preserve">Các trang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chủ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Truy cập (tiêu thụ, hóa đơn, thiết bị)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khoản Bộ (SL: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(có thể coi dữ liệu của mọi Địa phương)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khoản Địa phương (SL: nhiều, do TK Bộ tạo)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(chỉ có thể coi dữ liệu của Địa phương mình)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1hxl4b87bbm" w:id="5"/>
      <w:bookmarkEnd w:id="5"/>
      <w:r w:rsidDel="00000000" w:rsidR="00000000" w:rsidRPr="00000000">
        <w:rPr>
          <w:rtl w:val="0"/>
        </w:rPr>
        <w:t xml:space="preserve">Sơ đồ quan hệ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8320" cy="33809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320" cy="338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ambwf7t8lap4" w:id="6"/>
      <w:bookmarkEnd w:id="6"/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Cái này nghiên cứu thêm trong dữ liệu raw data.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Địa phương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Khu vực: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Trạm: Địa điểm, Danh sách tuyến.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Tuyến: Địa điểm, Danh sách điểm sáng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Điểm sáng: địa điểm, công nghệ (led/sodium), công suất tiêu thụ, vàng/trắng,...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yz7f3rd1pgbu" w:id="7"/>
      <w:bookmarkEnd w:id="7"/>
      <w:r w:rsidDel="00000000" w:rsidR="00000000" w:rsidRPr="00000000">
        <w:rPr>
          <w:rtl w:val="0"/>
        </w:rPr>
        <w:t xml:space="preserve">Thời gian thực hiện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Tổng thể: đến hết tháng 11/2023.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1: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gian: 2 tuần (cuối tháng 10).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Hạng mục: Hoàn chỉnh yêu cầu và các thiết lập sơ bộ (domain, server, draft data, kế hoạch), trang chủ, trang đăng nhập.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Lấy khảo sát và xác định đầy đủ yêu cầu về sản phẩm và dữ liệu.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2: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gian: 4 - 5 tuần (Hết tháng 11).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Hạng mục: Nhóm trang truy cập, dữ liệu.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3: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gian: 1 tuần.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Hạng mục: Fix bugs, viết thuyết minh (Triết), viết hướng dẫn sử dụng (Phú), đóng gói bàn giao.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g74gs3k8hq15" w:id="8"/>
      <w:bookmarkEnd w:id="8"/>
      <w:r w:rsidDel="00000000" w:rsidR="00000000" w:rsidRPr="00000000">
        <w:rPr>
          <w:rtl w:val="0"/>
        </w:rPr>
        <w:t xml:space="preserve">Ngân sách &amp; phương thức giải ngân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giá trị: 80 triệu.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Giải ngân cho leader.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 hoạch: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Tạm ứng (đầu mỗi giai đoạn)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giai đoạn (test nội bộ, bàn giao chủ nhiệm đề tài)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(hoàn chỉnh sản phẩm, bàn giao bộ)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Giai đoạn 1 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Giai đoạn 2 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Giai đoạn 3 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4vsw5nr3j9bm" w:id="9"/>
      <w:bookmarkEnd w:id="9"/>
      <w:r w:rsidDel="00000000" w:rsidR="00000000" w:rsidRPr="00000000">
        <w:rPr>
          <w:rtl w:val="0"/>
        </w:rPr>
        <w:t xml:space="preserve">Tình trạng triển khai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Website mockup (Google sites)</w:t>
        </w:r>
      </w:hyperlink>
      <w:r w:rsidDel="00000000" w:rsidR="00000000" w:rsidRPr="00000000">
        <w:rPr>
          <w:rtl w:val="0"/>
        </w:rPr>
        <w:t xml:space="preserve">: Triết.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Họp phổ biến (15/10, tại 94 Lê Lợi, Gò Vấp).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tmhmja5grgl2" w:id="10"/>
      <w:bookmarkEnd w:id="10"/>
      <w:r w:rsidDel="00000000" w:rsidR="00000000" w:rsidRPr="00000000">
        <w:rPr>
          <w:rtl w:val="0"/>
        </w:rPr>
        <w:t xml:space="preserve">Kế hoạch triển khai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Mua tên miền: Triết. Deadline 16/10.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server: FPT cloud. Tạo tài khoản &amp; Khảo sát phương thức lấy hóa đơn. Deadline 16/10. PIC: Phú.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Chuẩn bị data (Triết &amp; Phú):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từ các địa phương: </w:t>
      </w:r>
    </w:p>
    <w:p w:rsidR="00000000" w:rsidDel="00000000" w:rsidP="00000000" w:rsidRDefault="00000000" w:rsidRPr="00000000" w14:paraId="00000076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https://www.dropbox.com/scl/fo/h99sq8c6r7bjq805p2tcz/h?rlkey=x6edg6323zctktclgiesn2e50&amp;dl=0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Phú đọc và nghiên cứu dữ liệu thực trạng.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Phú đề xuất data schema và excel template.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Triết và chuyên gia sẽ họp với Phú (và thành viên team data) để chốt về phương án dữ liệu: tính hợp lý, value range,...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Triển khai Trang chủ và Trang đăng nhập: 2 tuần.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Họp định kỳ: 1 lần/tuần. Chiều CN.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b w:val="1"/>
      <w:color w:val="0dbec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color w:val="e6913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 SemiBold" w:cs="Montserrat SemiBold" w:eastAsia="Montserrat SemiBold" w:hAnsi="Montserrat SemiBold"/>
      <w:color w:val="cc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color w:val="6aa84f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rFonts w:ascii="Montserrat" w:cs="Montserrat" w:eastAsia="Montserrat" w:hAnsi="Montserrat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92.72727272727275" w:lineRule="auto"/>
    </w:pPr>
    <w:rPr>
      <w:rFonts w:ascii="Montserrat" w:cs="Montserrat" w:eastAsia="Montserrat" w:hAnsi="Montserrat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Montserrat ExtraBold" w:cs="Montserrat ExtraBold" w:eastAsia="Montserrat ExtraBold" w:hAnsi="Montserrat ExtraBold"/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tes.google.com/view/qlnl/" TargetMode="External"/><Relationship Id="rId8" Type="http://schemas.openxmlformats.org/officeDocument/2006/relationships/hyperlink" Target="https://www.dropbox.com/scl/fo/h99sq8c6r7bjq805p2tcz/h?rlkey=x6edg6323zctktclgiesn2e50&amp;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